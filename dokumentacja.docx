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0F" w:rsidRPr="0083590F" w:rsidRDefault="0083590F" w:rsidP="0083590F">
      <w:pPr>
        <w:rPr>
          <w:rStyle w:val="Wyrnienieintensywne"/>
        </w:rPr>
      </w:pP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Wprowadzenie</w:t>
      </w:r>
    </w:p>
    <w:p w:rsidR="0083590F" w:rsidRDefault="0083590F" w:rsidP="0083590F">
      <w:pPr>
        <w:pStyle w:val="Akapitzlist"/>
        <w:rPr>
          <w:rStyle w:val="Wyrnienieintensywne"/>
        </w:rPr>
      </w:pPr>
    </w:p>
    <w:p w:rsidR="0083590F" w:rsidRDefault="00250754" w:rsidP="0083590F">
      <w:r>
        <w:t>…………………………………………………………………..</w:t>
      </w:r>
    </w:p>
    <w:p w:rsidR="0083590F" w:rsidRPr="0083590F" w:rsidRDefault="0083590F" w:rsidP="0083590F">
      <w:pPr>
        <w:rPr>
          <w:rStyle w:val="Wyrnienieintensywne"/>
        </w:rPr>
      </w:pP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Analiza wymagań</w:t>
      </w: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Użytkownicy i ich role:</w:t>
      </w: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Administrator</w:t>
      </w:r>
      <w:r>
        <w:rPr>
          <w:rFonts w:cs="Tahoma"/>
        </w:rPr>
        <w:t xml:space="preserve">  (ALL) 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  <w:b/>
        </w:rPr>
      </w:pPr>
      <w:r>
        <w:rPr>
          <w:rFonts w:cs="Tahoma"/>
        </w:rPr>
        <w:t>Może wszystko</w:t>
      </w: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Pracownik: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REJESTRATOR  (WRITE, REWRITE, DELETE)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Rejestracja konferencji.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KONTROLER (READ, REWRITE, DELETE)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zmiana statusów*,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 xml:space="preserve">kontrolowanie: terminów konferencji, wpłat, uzupełnienia danych, 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 xml:space="preserve">wysyłanie powiadomień </w:t>
      </w:r>
      <w:r>
        <w:rPr>
          <w:rFonts w:cs="Tahoma"/>
          <w:i/>
          <w:iCs/>
        </w:rPr>
        <w:t xml:space="preserve">(przypomnienie o płatności, nieuzupełnione dane uczestników – klient zbiorowy), </w:t>
      </w:r>
      <w:r>
        <w:rPr>
          <w:rFonts w:cs="Tahoma"/>
          <w:i/>
          <w:iCs/>
        </w:rPr>
        <w:tab/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zwrot pieniędzy w przypadku rezygnacji uczestnika lub anulowania konferencji.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RAPORTER (READ)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generowanie  list osobowych uczestników na konferencje i warsztaty,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hanging="720"/>
        <w:rPr>
          <w:rFonts w:cs="Tahoma"/>
        </w:rPr>
      </w:pPr>
      <w:r>
        <w:rPr>
          <w:rFonts w:cs="Tahoma"/>
        </w:rPr>
        <w:t>podawanie informacji o płatnościach i informacji o stałych klientach.</w:t>
      </w:r>
    </w:p>
    <w:p w:rsidR="007441AC" w:rsidRDefault="007441AC" w:rsidP="007441AC">
      <w:pPr>
        <w:numPr>
          <w:ilvl w:val="0"/>
          <w:numId w:val="7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OBSŁUGA - Obsługa konferencji (READ, REWRITE)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  <w:b/>
        </w:rPr>
      </w:pPr>
      <w:r>
        <w:rPr>
          <w:rFonts w:cs="Tahoma"/>
        </w:rPr>
        <w:t>Drukowanie oraz rozdawanie identyfikatorów dla uczestników konferencji według listy, kontrola posiadania legitymacji studenckiej w przypadku studentów – regulacja wpłaty w przypadku braku.</w:t>
      </w:r>
    </w:p>
    <w:p w:rsidR="007441AC" w:rsidRDefault="007441AC" w:rsidP="007441AC">
      <w:pPr>
        <w:rPr>
          <w:rFonts w:cs="Tahoma"/>
          <w:b/>
        </w:rPr>
      </w:pPr>
    </w:p>
    <w:p w:rsidR="007441AC" w:rsidRDefault="007441AC" w:rsidP="007441AC">
      <w:pPr>
        <w:rPr>
          <w:rFonts w:cs="Tahoma"/>
          <w:b/>
        </w:rPr>
      </w:pPr>
    </w:p>
    <w:p w:rsidR="007441AC" w:rsidRDefault="007441AC" w:rsidP="007441AC">
      <w:pPr>
        <w:numPr>
          <w:ilvl w:val="0"/>
          <w:numId w:val="8"/>
        </w:numPr>
        <w:suppressAutoHyphens/>
        <w:rPr>
          <w:rFonts w:cs="Tahoma"/>
        </w:rPr>
      </w:pPr>
      <w:r>
        <w:rPr>
          <w:rFonts w:cs="Tahoma"/>
          <w:b/>
        </w:rPr>
        <w:t>Klient:</w:t>
      </w:r>
    </w:p>
    <w:p w:rsidR="007441AC" w:rsidRDefault="007441AC" w:rsidP="007441AC">
      <w:pPr>
        <w:numPr>
          <w:ilvl w:val="0"/>
          <w:numId w:val="10"/>
        </w:numPr>
        <w:tabs>
          <w:tab w:val="left" w:pos="1470"/>
        </w:tabs>
        <w:suppressAutoHyphens/>
        <w:ind w:left="1440"/>
        <w:rPr>
          <w:rFonts w:cs="Tahoma"/>
        </w:rPr>
      </w:pPr>
      <w:r>
        <w:rPr>
          <w:rFonts w:cs="Tahoma"/>
        </w:rPr>
        <w:t>Klient indywidualny:</w:t>
      </w:r>
    </w:p>
    <w:p w:rsidR="007441AC" w:rsidRDefault="007441AC" w:rsidP="007441AC">
      <w:pPr>
        <w:numPr>
          <w:ilvl w:val="1"/>
          <w:numId w:val="8"/>
        </w:numPr>
        <w:tabs>
          <w:tab w:val="left" w:pos="1980"/>
        </w:tabs>
        <w:suppressAutoHyphens/>
        <w:ind w:left="1800" w:firstLine="0"/>
        <w:rPr>
          <w:rFonts w:cs="Tahoma"/>
        </w:rPr>
      </w:pPr>
      <w:r>
        <w:rPr>
          <w:rFonts w:cs="Tahoma"/>
        </w:rPr>
        <w:lastRenderedPageBreak/>
        <w:t>Rejestracja  na konferencje i warsztaty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701"/>
        </w:tabs>
        <w:suppressAutoHyphens/>
        <w:ind w:left="1980" w:hanging="180"/>
        <w:rPr>
          <w:rFonts w:cs="Tahoma"/>
        </w:rPr>
      </w:pPr>
      <w:r>
        <w:rPr>
          <w:rFonts w:cs="Tahoma"/>
        </w:rPr>
        <w:t>Aktualizacja i wyświetlanie  - płatności, zmiana warsztatów, rezygnacja z udziału w konferencji/warsztacie (REWRITE, DELETE, READ).</w:t>
      </w:r>
    </w:p>
    <w:p w:rsidR="007441AC" w:rsidRDefault="007441AC" w:rsidP="007441AC">
      <w:pPr>
        <w:numPr>
          <w:ilvl w:val="0"/>
          <w:numId w:val="10"/>
        </w:numPr>
        <w:tabs>
          <w:tab w:val="left" w:pos="1440"/>
        </w:tabs>
        <w:suppressAutoHyphens/>
        <w:ind w:left="1440"/>
        <w:rPr>
          <w:rFonts w:cs="Tahoma"/>
        </w:rPr>
      </w:pPr>
      <w:r>
        <w:rPr>
          <w:rFonts w:cs="Tahoma"/>
        </w:rPr>
        <w:t>Klient zbiorczy – Firma: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Rezerwacja miejsc na konferencje i warsztaty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Aktualizacja i wyświetlanie – płatności, zmiana rezerwacji, rezygnacja z rezerwacji (REWRITE, DELETE, READ),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Rejestracja uczestników (WRITE),</w:t>
      </w:r>
    </w:p>
    <w:p w:rsidR="007441AC" w:rsidRDefault="007441AC" w:rsidP="007441AC">
      <w:pPr>
        <w:numPr>
          <w:ilvl w:val="1"/>
          <w:numId w:val="8"/>
        </w:numPr>
        <w:tabs>
          <w:tab w:val="left" w:pos="1800"/>
        </w:tabs>
        <w:suppressAutoHyphens/>
        <w:ind w:left="1800" w:hanging="180"/>
        <w:rPr>
          <w:rFonts w:cs="Tahoma"/>
        </w:rPr>
      </w:pPr>
      <w:r>
        <w:rPr>
          <w:rFonts w:cs="Tahoma"/>
        </w:rPr>
        <w:t>Aktualizacja i wyświetlanie - zmiana warsztatów, rezygnacja z konferencji/warsztatów (REWRITE, DELETE, READ).</w:t>
      </w:r>
    </w:p>
    <w:p w:rsidR="007441AC" w:rsidRDefault="007441AC" w:rsidP="007441AC">
      <w:pPr>
        <w:rPr>
          <w:rFonts w:cs="Tahoma"/>
        </w:rPr>
      </w:pP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*Statusy: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konferencji: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W trakcie – zapisy trwają,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Zamknięty – zamknięcie rejestracji na konferencję z powodu zbyt małej liczby chętnych lub problemów technicznych,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</w:rPr>
      </w:pPr>
      <w:r>
        <w:rPr>
          <w:rFonts w:cs="Tahoma"/>
        </w:rPr>
        <w:t>Zakończony – rejestracja na daną konferencję zakończona z powodu braku miejsc , zbliżającej się daty konferencji,</w:t>
      </w:r>
    </w:p>
    <w:p w:rsidR="007441AC" w:rsidRDefault="007441AC" w:rsidP="007441AC">
      <w:pPr>
        <w:numPr>
          <w:ilvl w:val="0"/>
          <w:numId w:val="6"/>
        </w:numPr>
        <w:suppressAutoHyphens/>
        <w:ind w:left="1080"/>
        <w:rPr>
          <w:rFonts w:cs="Tahoma"/>
          <w:b/>
        </w:rPr>
      </w:pPr>
      <w:r>
        <w:rPr>
          <w:rFonts w:cs="Tahoma"/>
        </w:rPr>
        <w:t>Skompletowany – status ustawiany dla zakończonej konferencji.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rejestracji: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</w:rPr>
      </w:pPr>
      <w:r>
        <w:rPr>
          <w:rFonts w:cs="Tahoma"/>
        </w:rPr>
        <w:t>W trakcie  - możliwość aktualizacji, dokonania wpłaty, rezygnacji,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</w:rPr>
      </w:pPr>
      <w:r>
        <w:rPr>
          <w:rFonts w:cs="Tahoma"/>
        </w:rPr>
        <w:t>Zakończona  -  dokonano wpłaty, możliwość rezygnacji z udziału,</w:t>
      </w:r>
    </w:p>
    <w:p w:rsidR="007441AC" w:rsidRDefault="007441AC" w:rsidP="007441AC">
      <w:pPr>
        <w:numPr>
          <w:ilvl w:val="0"/>
          <w:numId w:val="2"/>
        </w:numPr>
        <w:tabs>
          <w:tab w:val="left" w:pos="1080"/>
        </w:tabs>
        <w:suppressAutoHyphens/>
        <w:ind w:firstLine="0"/>
        <w:rPr>
          <w:rFonts w:cs="Tahoma"/>
          <w:b/>
        </w:rPr>
      </w:pPr>
      <w:r>
        <w:rPr>
          <w:rFonts w:cs="Tahoma"/>
        </w:rPr>
        <w:t>Anulowana – rezygnacja z udziału lub anulowanie spowodowane nie uiszczeniem opłaty.</w:t>
      </w: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rezerwacji:</w:t>
      </w:r>
    </w:p>
    <w:p w:rsidR="007441AC" w:rsidRDefault="007441AC" w:rsidP="007441AC">
      <w:pPr>
        <w:numPr>
          <w:ilvl w:val="0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 trakcie – nie podano danych uczestników,</w:t>
      </w:r>
    </w:p>
    <w:p w:rsidR="007441AC" w:rsidRPr="00E928D5" w:rsidRDefault="007441AC" w:rsidP="007441AC">
      <w:pPr>
        <w:numPr>
          <w:ilvl w:val="0"/>
          <w:numId w:val="4"/>
        </w:numPr>
        <w:tabs>
          <w:tab w:val="left" w:pos="1080"/>
        </w:tabs>
        <w:suppressAutoHyphens/>
        <w:ind w:firstLine="0"/>
        <w:rPr>
          <w:rFonts w:cs="Tahoma"/>
          <w:b/>
        </w:rPr>
      </w:pPr>
      <w:r>
        <w:rPr>
          <w:rFonts w:cs="Tahoma"/>
        </w:rPr>
        <w:t>Zakończona – podano dane uczestników,</w:t>
      </w:r>
    </w:p>
    <w:p w:rsidR="007441AC" w:rsidRDefault="007441AC" w:rsidP="007441AC">
      <w:pPr>
        <w:ind w:left="360"/>
        <w:rPr>
          <w:rFonts w:cs="Tahoma"/>
        </w:rPr>
      </w:pPr>
    </w:p>
    <w:p w:rsidR="007441AC" w:rsidRDefault="007441AC" w:rsidP="007441AC">
      <w:pPr>
        <w:numPr>
          <w:ilvl w:val="0"/>
          <w:numId w:val="5"/>
        </w:numPr>
        <w:suppressAutoHyphens/>
        <w:rPr>
          <w:rFonts w:cs="Tahoma"/>
        </w:rPr>
      </w:pPr>
      <w:r>
        <w:rPr>
          <w:rFonts w:cs="Tahoma"/>
          <w:b/>
        </w:rPr>
        <w:t>Statusy płatności: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Niezapłacone – uczestnik nadal ma możliwość zapłaty,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lastRenderedPageBreak/>
        <w:t>Zapłacone – uczestnik wpłacił pieniądze w terminie,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Zwrot – uczestnik wpłacił pieniądze ale anulował rezerwacje 2 tygodnie przed rozpoczęciem lub konferencja nie została zorganizowana z powodów losowych, uczestnik otrzymał 100% zwrot</w:t>
      </w:r>
    </w:p>
    <w:p w:rsidR="007441AC" w:rsidRDefault="007441AC" w:rsidP="007441AC">
      <w:pPr>
        <w:numPr>
          <w:ilvl w:val="1"/>
          <w:numId w:val="5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Anulowane – uczestnik wpłacił pieniądze ale anulował rezerwacje zbyt późno by otrzymać zwrot.</w:t>
      </w:r>
    </w:p>
    <w:p w:rsidR="007441AC" w:rsidRDefault="007441AC" w:rsidP="007441AC">
      <w:pPr>
        <w:rPr>
          <w:rFonts w:cs="Tahoma"/>
        </w:rPr>
      </w:pPr>
    </w:p>
    <w:p w:rsidR="007441AC" w:rsidRDefault="007441AC" w:rsidP="007441AC">
      <w:pPr>
        <w:rPr>
          <w:rFonts w:cs="Tahoma"/>
          <w:b/>
        </w:rPr>
      </w:pPr>
      <w:r>
        <w:rPr>
          <w:rFonts w:cs="Tahoma"/>
          <w:b/>
          <w:sz w:val="28"/>
          <w:szCs w:val="28"/>
        </w:rPr>
        <w:t>Proces rejestracji na konferencje i warsztaty: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Rejestracja na konferencję i warsztaty: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Klient indywidualny – normalny przebieg rejestracji – podanie danych osobowych, kontaktowych, w przypadku bycia studentem należy dodatkowo podać nr legitymacji studenckiej, wybór konferencji i warsztatów,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 xml:space="preserve">Klient zbiorczy – może dokonać  rezerwacji miejsc na konferencji i warsztatach, a do dwóch tygodni przed konferencją musi zarejestrować uczestników </w:t>
      </w:r>
      <w:r>
        <w:rPr>
          <w:rFonts w:cs="Tahoma"/>
          <w:i/>
          <w:iCs/>
        </w:rPr>
        <w:t>(w przypadku nieuzupełnienia danych – powiadomienie ze strony firmy organizującej</w:t>
      </w:r>
      <w:r>
        <w:rPr>
          <w:rFonts w:cs="Tahoma"/>
        </w:rPr>
        <w:t>),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 przypadku konferencji kilkudniowych można zarejestrować się na wybrane dni,</w:t>
      </w:r>
    </w:p>
    <w:p w:rsidR="007441AC" w:rsidRDefault="007441AC" w:rsidP="007441AC">
      <w:pPr>
        <w:numPr>
          <w:ilvl w:val="2"/>
          <w:numId w:val="4"/>
        </w:numPr>
        <w:tabs>
          <w:tab w:val="left" w:pos="1080"/>
        </w:tabs>
        <w:suppressAutoHyphens/>
        <w:ind w:left="1080"/>
        <w:rPr>
          <w:rFonts w:cs="Tahoma"/>
          <w:b/>
        </w:rPr>
      </w:pPr>
      <w:r>
        <w:rPr>
          <w:rFonts w:cs="Tahoma"/>
        </w:rPr>
        <w:t>Ograniczona ilość miejsc na konferencje i warsztaty.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Rejestracja na warsztaty:</w:t>
      </w:r>
    </w:p>
    <w:p w:rsidR="007441AC" w:rsidRDefault="007441AC" w:rsidP="007441AC">
      <w:pPr>
        <w:numPr>
          <w:ilvl w:val="0"/>
          <w:numId w:val="9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Warunek konieczny – rejestracja na konferencję w danym dniu,</w:t>
      </w:r>
    </w:p>
    <w:p w:rsidR="007441AC" w:rsidRDefault="007441AC" w:rsidP="007441AC">
      <w:pPr>
        <w:numPr>
          <w:ilvl w:val="0"/>
          <w:numId w:val="9"/>
        </w:numPr>
        <w:tabs>
          <w:tab w:val="left" w:pos="1080"/>
        </w:tabs>
        <w:suppressAutoHyphens/>
        <w:ind w:left="1080"/>
        <w:rPr>
          <w:rFonts w:cs="Tahoma"/>
          <w:b/>
        </w:rPr>
      </w:pPr>
      <w:r>
        <w:rPr>
          <w:rFonts w:cs="Tahoma"/>
        </w:rPr>
        <w:t>Można wybrać tylko jeden warsztat, który trwa w tym samym czasie.</w:t>
      </w:r>
    </w:p>
    <w:p w:rsidR="007441AC" w:rsidRDefault="007441AC" w:rsidP="007441AC">
      <w:pPr>
        <w:numPr>
          <w:ilvl w:val="1"/>
          <w:numId w:val="4"/>
        </w:numPr>
        <w:tabs>
          <w:tab w:val="left" w:pos="720"/>
        </w:tabs>
        <w:suppressAutoHyphens/>
        <w:ind w:left="720"/>
        <w:rPr>
          <w:rFonts w:cs="Tahoma"/>
        </w:rPr>
      </w:pPr>
      <w:r>
        <w:rPr>
          <w:rFonts w:cs="Tahoma"/>
          <w:b/>
        </w:rPr>
        <w:t>Opłata za konferencje  i warsztaty: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Czas na dokonanie wpłaty – tydzień od rejestracji,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</w:rPr>
        <w:t>Cena  konferencji zależy od wykupionych usług i terminu ich wykupienia – im bliżej terminu konferencji tym wyższa opłata,</w:t>
      </w:r>
    </w:p>
    <w:p w:rsidR="007441AC" w:rsidRPr="0055775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  <w:i/>
        </w:rPr>
        <w:t>Każda konferencja ma swoje procentowe progi cenowe zależne od czasu który pozostał do rozpoczęcia konferencji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</w:rPr>
      </w:pPr>
      <w:r>
        <w:rPr>
          <w:rFonts w:cs="Tahoma"/>
        </w:rPr>
        <w:t>Cena warsztatów - stała opłata lub jej brak (zależy wyłącznie od warsztatów),</w:t>
      </w:r>
    </w:p>
    <w:p w:rsidR="007441AC" w:rsidRPr="0055775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</w:rPr>
      </w:pPr>
      <w:r w:rsidRPr="00557752">
        <w:rPr>
          <w:rFonts w:cs="Tahoma"/>
          <w:i/>
        </w:rPr>
        <w:t xml:space="preserve"> Istnieje jedna 50% zniżka dla studentów,</w:t>
      </w:r>
      <w:r>
        <w:rPr>
          <w:rFonts w:cs="Tahoma"/>
          <w:i/>
        </w:rPr>
        <w:t xml:space="preserve"> która zostaje naliczona od aktualnej ceny konferencji (po wyliczeniu z obowiązującego w danej chwili  progu cenowego)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</w:rPr>
        <w:t xml:space="preserve">W przypadku nie uiszczenia opłaty – rejestracja zostaje anulowana; </w:t>
      </w:r>
      <w:r>
        <w:rPr>
          <w:rFonts w:cs="Tahoma"/>
          <w:i/>
          <w:iCs/>
        </w:rPr>
        <w:t>uczestnik może poprosić o przedłużenie terminu wpłaty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  <w:i/>
          <w:iCs/>
        </w:rPr>
        <w:lastRenderedPageBreak/>
        <w:t>Jeśli uczestnik wpłaci nieodpowiednią kwotę otrzymuje powiadomienie od firmy</w:t>
      </w:r>
    </w:p>
    <w:p w:rsidR="007441AC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  <w:rPr>
          <w:rFonts w:cs="Tahoma"/>
          <w:i/>
          <w:iCs/>
        </w:rPr>
      </w:pPr>
      <w:r>
        <w:rPr>
          <w:rFonts w:cs="Tahoma"/>
          <w:i/>
          <w:iCs/>
        </w:rPr>
        <w:t>Podczas odbioru identyfikatora na konferencje student jest zobowiązany okazać legitymacje studencką zadeklarowaną podczas rejestracji – w przeciwnym wypadku osoba musi dopłacić różnicę między zwykłą ceną a uregulowaną ceną zniżkową.</w:t>
      </w:r>
    </w:p>
    <w:p w:rsidR="007441AC" w:rsidRPr="00297C12" w:rsidRDefault="007441AC" w:rsidP="007441AC">
      <w:pPr>
        <w:numPr>
          <w:ilvl w:val="0"/>
          <w:numId w:val="3"/>
        </w:numPr>
        <w:tabs>
          <w:tab w:val="left" w:pos="1080"/>
        </w:tabs>
        <w:suppressAutoHyphens/>
        <w:ind w:left="1080"/>
      </w:pPr>
      <w:r>
        <w:rPr>
          <w:rFonts w:cs="Tahoma"/>
          <w:i/>
          <w:iCs/>
        </w:rPr>
        <w:t>W przypadku rezygnacji z konferencji/warsztatu do 2 tygodni przed rozpoczęciem możliwe jest otrzymanie 100% zwrotu wpłaconej kwoty, później nie jest to możliwe</w:t>
      </w:r>
    </w:p>
    <w:p w:rsidR="007441AC" w:rsidRDefault="007441AC" w:rsidP="007441AC">
      <w:pPr>
        <w:rPr>
          <w:rStyle w:val="Wyrnienieintensywne"/>
        </w:rPr>
      </w:pPr>
    </w:p>
    <w:p w:rsidR="007441AC" w:rsidRDefault="007441AC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>
        <w:rPr>
          <w:rStyle w:val="Wyrnienieintensywne"/>
        </w:rPr>
        <w:t>Schemat</w:t>
      </w:r>
    </w:p>
    <w:p w:rsidR="0083590F" w:rsidRPr="0083590F" w:rsidRDefault="007441AC" w:rsidP="0083590F">
      <w:pPr>
        <w:rPr>
          <w:rStyle w:val="Wyrnienieintensywne"/>
        </w:rPr>
      </w:pPr>
      <w:r>
        <w:rPr>
          <w:b/>
          <w:bCs/>
          <w:i/>
          <w:iCs/>
          <w:noProof/>
          <w:color w:val="4F81BD" w:themeColor="accent1"/>
          <w:lang w:eastAsia="pl-PL"/>
        </w:rPr>
        <w:drawing>
          <wp:inline distT="0" distB="0" distL="0" distR="0" wp14:anchorId="1DD71B54" wp14:editId="604038AF">
            <wp:extent cx="5760720" cy="2257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C" w:rsidRDefault="0083590F" w:rsidP="007441AC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Opis tabel</w:t>
      </w:r>
    </w:p>
    <w:p w:rsidR="007441AC" w:rsidRDefault="007441AC" w:rsidP="007441AC">
      <w:pPr>
        <w:ind w:left="360"/>
      </w:pPr>
      <w:proofErr w:type="spellStart"/>
      <w:r w:rsidRPr="007441AC">
        <w:rPr>
          <w:u w:val="single"/>
        </w:rPr>
        <w:t>DaneAdresowe</w:t>
      </w:r>
      <w:proofErr w:type="spellEnd"/>
      <w:r>
        <w:t xml:space="preserve"> - tabela przechowująca dane adresowe (adres, miasto, kod pocztowy, kraj) wszystkich klientów (zarówno firm jak i klientów prywatnych).</w:t>
      </w:r>
    </w:p>
    <w:p w:rsidR="007441AC" w:rsidRDefault="007441AC" w:rsidP="007441AC">
      <w:pPr>
        <w:ind w:left="360"/>
      </w:pPr>
      <w:r>
        <w:t>Sprawdzane warunki: adres e-mail musi być w formacie %_@_%._%</w:t>
      </w:r>
    </w:p>
    <w:p w:rsidR="007441AC" w:rsidRDefault="00E80CBE" w:rsidP="007441AC">
      <w:pPr>
        <w:ind w:left="360"/>
      </w:pPr>
      <w:r w:rsidRPr="00E80CBE">
        <w:rPr>
          <w:u w:val="single"/>
        </w:rPr>
        <w:t>Firma</w:t>
      </w:r>
      <w:r w:rsidR="007441AC">
        <w:t xml:space="preserve"> - tabela </w:t>
      </w:r>
      <w:r>
        <w:t>przechowująca</w:t>
      </w:r>
      <w:r w:rsidR="007441AC">
        <w:t xml:space="preserve"> informacje na temat klientów</w:t>
      </w:r>
      <w:r>
        <w:t>-firm</w:t>
      </w:r>
      <w:r w:rsidR="007441AC">
        <w:t>. Klucz główny stanowi</w:t>
      </w:r>
    </w:p>
    <w:p w:rsidR="007441AC" w:rsidRDefault="007441AC" w:rsidP="007441AC">
      <w:pPr>
        <w:ind w:left="360"/>
      </w:pPr>
      <w:r>
        <w:t xml:space="preserve">niepowtarzalny </w:t>
      </w:r>
      <w:r w:rsidR="00E80CBE">
        <w:t>5</w:t>
      </w:r>
      <w:r>
        <w:t>-cio znakowy NIP, w tabeli znajduje się również nazwa firmy oraz klucz</w:t>
      </w:r>
      <w:r w:rsidR="00E80CBE">
        <w:t>e obce</w:t>
      </w:r>
      <w:r>
        <w:t xml:space="preserve"> do</w:t>
      </w:r>
    </w:p>
    <w:p w:rsidR="007441AC" w:rsidRDefault="00E80CBE" w:rsidP="007441AC">
      <w:pPr>
        <w:ind w:left="360"/>
      </w:pPr>
      <w:r>
        <w:t xml:space="preserve">tabel </w:t>
      </w:r>
      <w:proofErr w:type="spellStart"/>
      <w:r>
        <w:t>DaneAdresowe</w:t>
      </w:r>
      <w:proofErr w:type="spellEnd"/>
      <w:r>
        <w:t xml:space="preserve"> i Klient.</w:t>
      </w:r>
    </w:p>
    <w:p w:rsidR="007441AC" w:rsidRDefault="007441AC" w:rsidP="00E80CBE">
      <w:pPr>
        <w:ind w:left="360"/>
      </w:pPr>
      <w:r w:rsidRPr="00E80CBE">
        <w:rPr>
          <w:u w:val="single"/>
        </w:rPr>
        <w:t>Osob</w:t>
      </w:r>
      <w:r w:rsidR="00E80CBE" w:rsidRPr="00E80CBE">
        <w:rPr>
          <w:u w:val="single"/>
        </w:rPr>
        <w:t>a</w:t>
      </w:r>
      <w:r>
        <w:t xml:space="preserve"> - tabela przechowująca informacje o uczestnikach i klientach prywatnych </w:t>
      </w:r>
      <w:r w:rsidR="00E80CBE">
        <w:t>firmy -</w:t>
      </w:r>
      <w:r>
        <w:t xml:space="preserve"> imię, nazwisko, </w:t>
      </w:r>
      <w:r w:rsidR="00E80CBE">
        <w:t xml:space="preserve">nr albumu, telefon, email. </w:t>
      </w:r>
      <w:r>
        <w:t xml:space="preserve"> Jeśli osoba nie jest klientem</w:t>
      </w:r>
      <w:r w:rsidR="00E80CBE">
        <w:t xml:space="preserve"> to klucz obcy do tabeli Klient</w:t>
      </w:r>
      <w:r>
        <w:t xml:space="preserve"> ma wartość </w:t>
      </w:r>
      <w:proofErr w:type="spellStart"/>
      <w:r>
        <w:t>null</w:t>
      </w:r>
      <w:proofErr w:type="spellEnd"/>
      <w:r>
        <w:t>.</w:t>
      </w:r>
      <w:r w:rsidR="00E80CBE">
        <w:t xml:space="preserve"> </w:t>
      </w:r>
      <w:r>
        <w:t xml:space="preserve">Wszystkie wartości pola </w:t>
      </w:r>
      <w:proofErr w:type="spellStart"/>
      <w:r>
        <w:t>ID</w:t>
      </w:r>
      <w:r w:rsidR="00E80CBE">
        <w:t>_</w:t>
      </w:r>
      <w:r>
        <w:t>Klienta</w:t>
      </w:r>
      <w:proofErr w:type="spellEnd"/>
      <w:r>
        <w:t xml:space="preserve"> inne niż </w:t>
      </w:r>
      <w:proofErr w:type="spellStart"/>
      <w:r>
        <w:t>null</w:t>
      </w:r>
      <w:proofErr w:type="spellEnd"/>
      <w:r>
        <w:t xml:space="preserve"> muszą być unikalne.</w:t>
      </w:r>
    </w:p>
    <w:p w:rsidR="007441AC" w:rsidRDefault="00E80CBE" w:rsidP="00E80CBE">
      <w:pPr>
        <w:ind w:left="360"/>
      </w:pPr>
      <w:r w:rsidRPr="00E80CBE">
        <w:rPr>
          <w:u w:val="single"/>
        </w:rPr>
        <w:t>Klient</w:t>
      </w:r>
      <w:r w:rsidR="007441AC">
        <w:t xml:space="preserve"> - tabela łącznikowa przechowująca </w:t>
      </w:r>
      <w:proofErr w:type="spellStart"/>
      <w:r w:rsidR="007441AC">
        <w:t>ID</w:t>
      </w:r>
      <w:r>
        <w:t>_</w:t>
      </w:r>
      <w:r w:rsidR="007441AC">
        <w:t>Klienta</w:t>
      </w:r>
      <w:proofErr w:type="spellEnd"/>
      <w:r w:rsidR="007441AC">
        <w:t xml:space="preserve"> oraz informację o tym czy jest </w:t>
      </w:r>
      <w:r>
        <w:t>on firmą w postaci bitowej</w:t>
      </w:r>
      <w:r w:rsidR="007441AC">
        <w:t xml:space="preserve">. </w:t>
      </w:r>
      <w:r>
        <w:t xml:space="preserve"> </w:t>
      </w:r>
      <w:proofErr w:type="spellStart"/>
      <w:r w:rsidR="007441AC">
        <w:t>ID</w:t>
      </w:r>
      <w:r>
        <w:t>_</w:t>
      </w:r>
      <w:r w:rsidR="007441AC">
        <w:t>Klienta</w:t>
      </w:r>
      <w:proofErr w:type="spellEnd"/>
      <w:r w:rsidR="007441AC">
        <w:t xml:space="preserve"> stanowi klucz obcy w tabelach Osob</w:t>
      </w:r>
      <w:r>
        <w:t>a</w:t>
      </w:r>
      <w:r w:rsidR="007441AC">
        <w:t xml:space="preserve"> i Firm</w:t>
      </w:r>
      <w:r>
        <w:t>a</w:t>
      </w:r>
      <w:r w:rsidR="007441AC">
        <w:t>.</w:t>
      </w:r>
    </w:p>
    <w:p w:rsidR="007441AC" w:rsidRDefault="00E80CBE" w:rsidP="007441AC">
      <w:pPr>
        <w:ind w:left="360"/>
      </w:pPr>
      <w:r>
        <w:rPr>
          <w:u w:val="single"/>
        </w:rPr>
        <w:t>Konferencja</w:t>
      </w:r>
      <w:r>
        <w:t xml:space="preserve"> </w:t>
      </w:r>
      <w:r w:rsidR="007441AC">
        <w:t xml:space="preserve"> - tabela przechowująca informacj</w:t>
      </w:r>
      <w:r>
        <w:t>e</w:t>
      </w:r>
      <w:r w:rsidR="007441AC">
        <w:t xml:space="preserve"> o</w:t>
      </w:r>
      <w:r>
        <w:t xml:space="preserve"> wszystkich</w:t>
      </w:r>
      <w:r w:rsidR="007441AC">
        <w:t xml:space="preserve"> </w:t>
      </w:r>
      <w:r>
        <w:t xml:space="preserve">konferencjach organizowanych przez firmę, temat konferencji przechowywany w postaci klucza obcego do tabeli </w:t>
      </w:r>
      <w:proofErr w:type="spellStart"/>
      <w:r>
        <w:t>TematKonferencji</w:t>
      </w:r>
      <w:proofErr w:type="spellEnd"/>
      <w:r>
        <w:t xml:space="preserve">. W polu </w:t>
      </w:r>
      <w:proofErr w:type="spellStart"/>
      <w:r>
        <w:t>StatusKonferencji</w:t>
      </w:r>
      <w:proofErr w:type="spellEnd"/>
      <w:r>
        <w:t xml:space="preserve"> znajduje się informacja, czy dana konferencja odbyła się już etc.</w:t>
      </w:r>
    </w:p>
    <w:p w:rsidR="007441AC" w:rsidRDefault="00E80CBE" w:rsidP="007441AC">
      <w:pPr>
        <w:ind w:left="360"/>
      </w:pPr>
      <w:proofErr w:type="spellStart"/>
      <w:r>
        <w:rPr>
          <w:u w:val="single"/>
        </w:rPr>
        <w:lastRenderedPageBreak/>
        <w:t>TematKonferencji</w:t>
      </w:r>
      <w:proofErr w:type="spellEnd"/>
      <w:r w:rsidR="007441AC">
        <w:t xml:space="preserve"> - tabela przechowująca</w:t>
      </w:r>
      <w:r>
        <w:t xml:space="preserve"> dostępne tematy konferencji. </w:t>
      </w:r>
      <w:proofErr w:type="spellStart"/>
      <w:r>
        <w:t>Id_TematuKonferencji</w:t>
      </w:r>
      <w:proofErr w:type="spellEnd"/>
      <w:r>
        <w:t xml:space="preserve"> jest kluczem obcym w tabeli Konferencja.</w:t>
      </w:r>
    </w:p>
    <w:p w:rsidR="007441AC" w:rsidRDefault="00FA4444" w:rsidP="00FA4444">
      <w:pPr>
        <w:ind w:left="360"/>
      </w:pPr>
      <w:r w:rsidRPr="00FA4444">
        <w:rPr>
          <w:u w:val="single"/>
        </w:rPr>
        <w:t>Pracownik</w:t>
      </w:r>
      <w:r>
        <w:t xml:space="preserve"> </w:t>
      </w:r>
      <w:r w:rsidR="007441AC">
        <w:t xml:space="preserve"> - tabela </w:t>
      </w:r>
      <w:r>
        <w:t xml:space="preserve">łącząca tabele Firma i Osoba – kluczem głównym jest połączenie </w:t>
      </w:r>
      <w:proofErr w:type="spellStart"/>
      <w:r>
        <w:t>NIPu</w:t>
      </w:r>
      <w:proofErr w:type="spellEnd"/>
      <w:r>
        <w:t xml:space="preserve"> i </w:t>
      </w:r>
      <w:proofErr w:type="spellStart"/>
      <w:r>
        <w:t>ID_Osoby</w:t>
      </w:r>
      <w:proofErr w:type="spellEnd"/>
      <w:r>
        <w:t>.</w:t>
      </w:r>
    </w:p>
    <w:p w:rsidR="00FA4444" w:rsidRDefault="00FA4444" w:rsidP="00FA4444">
      <w:pPr>
        <w:ind w:left="360"/>
      </w:pPr>
      <w:proofErr w:type="spellStart"/>
      <w:r>
        <w:rPr>
          <w:u w:val="single"/>
        </w:rPr>
        <w:t>Dzień_Konferencji</w:t>
      </w:r>
      <w:proofErr w:type="spellEnd"/>
      <w:r>
        <w:rPr>
          <w:u w:val="single"/>
        </w:rPr>
        <w:t xml:space="preserve"> </w:t>
      </w:r>
      <w:r>
        <w:t xml:space="preserve">– tabela przechowująca dane tj. data i limit miejsc w danym dniu. </w:t>
      </w:r>
      <w:proofErr w:type="spellStart"/>
      <w:r>
        <w:t>ID_Konferencji</w:t>
      </w:r>
      <w:proofErr w:type="spellEnd"/>
      <w:r>
        <w:t xml:space="preserve"> stanowi klucz obcy.</w:t>
      </w:r>
    </w:p>
    <w:p w:rsidR="007441AC" w:rsidRDefault="00FA4444" w:rsidP="002B446E">
      <w:pPr>
        <w:ind w:left="360"/>
      </w:pPr>
      <w:r>
        <w:rPr>
          <w:u w:val="single"/>
        </w:rPr>
        <w:t xml:space="preserve">Warsztat </w:t>
      </w:r>
      <w:r w:rsidRPr="00FA4444">
        <w:t>-</w:t>
      </w:r>
      <w:r>
        <w:t xml:space="preserve"> tabela przechowująca informacje o wszystkich warsztatach organizowanych przez firmę w danym dniu konferencji (</w:t>
      </w:r>
      <w:proofErr w:type="spellStart"/>
      <w:r>
        <w:t>I</w:t>
      </w:r>
      <w:r w:rsidR="002B446E">
        <w:t>D</w:t>
      </w:r>
      <w:r>
        <w:t>_TematuWarsztatu</w:t>
      </w:r>
      <w:proofErr w:type="spellEnd"/>
      <w:r>
        <w:t xml:space="preserve"> – klucz </w:t>
      </w:r>
      <w:r w:rsidR="002B446E">
        <w:t>obcy).</w:t>
      </w:r>
    </w:p>
    <w:p w:rsidR="002B446E" w:rsidRDefault="002B446E" w:rsidP="002B446E">
      <w:pPr>
        <w:ind w:left="360"/>
      </w:pPr>
      <w:proofErr w:type="spellStart"/>
      <w:r>
        <w:rPr>
          <w:u w:val="single"/>
        </w:rPr>
        <w:t>TematWarsztatu</w:t>
      </w:r>
      <w:proofErr w:type="spellEnd"/>
      <w:r>
        <w:rPr>
          <w:u w:val="single"/>
        </w:rPr>
        <w:t xml:space="preserve"> </w:t>
      </w:r>
      <w:r w:rsidRPr="002B446E">
        <w:t>-</w:t>
      </w:r>
      <w:r>
        <w:t xml:space="preserve"> tabela przechowująca dostępne tematy warsztatów. </w:t>
      </w:r>
      <w:proofErr w:type="spellStart"/>
      <w:r>
        <w:t>Id_TematuWarsztatu</w:t>
      </w:r>
      <w:proofErr w:type="spellEnd"/>
      <w:r>
        <w:t xml:space="preserve"> jest kluczem obcym w tabeli Warsztat.</w:t>
      </w:r>
    </w:p>
    <w:p w:rsidR="002B446E" w:rsidRDefault="002B446E" w:rsidP="002B446E">
      <w:pPr>
        <w:ind w:left="360"/>
      </w:pPr>
      <w:r>
        <w:rPr>
          <w:u w:val="single"/>
        </w:rPr>
        <w:t xml:space="preserve">Zamówienie </w:t>
      </w:r>
      <w:r>
        <w:t xml:space="preserve">– tabela przechowująca </w:t>
      </w:r>
      <w:proofErr w:type="spellStart"/>
      <w:r>
        <w:t>informajce</w:t>
      </w:r>
      <w:proofErr w:type="spellEnd"/>
      <w:r>
        <w:t xml:space="preserve"> na temat wszystkich składanych zamówień (data</w:t>
      </w:r>
    </w:p>
    <w:p w:rsidR="002B446E" w:rsidRDefault="002B446E" w:rsidP="002B446E">
      <w:pPr>
        <w:ind w:left="360"/>
      </w:pPr>
      <w:r>
        <w:t xml:space="preserve">zamówienia, liczba zarezerwowanych miejsc, kwota do zapłaty, kwota </w:t>
      </w:r>
      <w:proofErr w:type="spellStart"/>
      <w:r>
        <w:t>wpłącona</w:t>
      </w:r>
      <w:proofErr w:type="spellEnd"/>
      <w:r>
        <w:t xml:space="preserve">, etc.). W tabeli są przetrzymywane klucze obce do </w:t>
      </w:r>
      <w:proofErr w:type="spellStart"/>
      <w:r>
        <w:t>FormyPłatności</w:t>
      </w:r>
      <w:proofErr w:type="spellEnd"/>
      <w:r>
        <w:t>, Klienta zamawiającego wycieczkę oraz Turnusu</w:t>
      </w:r>
    </w:p>
    <w:p w:rsidR="002B446E" w:rsidRDefault="002B446E" w:rsidP="002B446E">
      <w:pPr>
        <w:ind w:left="360"/>
      </w:pPr>
      <w:r>
        <w:t>którego dotyczy zamówienie</w:t>
      </w:r>
    </w:p>
    <w:p w:rsidR="002B446E" w:rsidRPr="00250754" w:rsidRDefault="002B446E" w:rsidP="002B446E">
      <w:pPr>
        <w:ind w:left="360"/>
      </w:pPr>
      <w:proofErr w:type="spellStart"/>
      <w:r>
        <w:rPr>
          <w:u w:val="single"/>
        </w:rPr>
        <w:t>ZamówienieSzczegółowe</w:t>
      </w:r>
      <w:proofErr w:type="spellEnd"/>
      <w:r>
        <w:rPr>
          <w:u w:val="single"/>
        </w:rPr>
        <w:t xml:space="preserve"> </w:t>
      </w:r>
      <w:r w:rsidRPr="002B446E">
        <w:t>–</w:t>
      </w:r>
      <w:r>
        <w:rPr>
          <w:u w:val="single"/>
        </w:rPr>
        <w:t xml:space="preserve"> </w:t>
      </w:r>
      <w:r w:rsidR="00250754" w:rsidRPr="00250754">
        <w:t>tabela łącząca zamówieni</w:t>
      </w:r>
      <w:r w:rsidR="00250754">
        <w:t>e</w:t>
      </w:r>
      <w:r w:rsidR="00250754" w:rsidRPr="00250754">
        <w:t xml:space="preserve"> z posz</w:t>
      </w:r>
      <w:r w:rsidR="00250754">
        <w:t>czególnymi dniami konferencji – przechowuje klucze obce</w:t>
      </w:r>
      <w:r w:rsidR="00250754" w:rsidRPr="00250754">
        <w:t xml:space="preserve">: </w:t>
      </w:r>
      <w:proofErr w:type="spellStart"/>
      <w:r w:rsidR="00250754" w:rsidRPr="00250754">
        <w:t>ID_DniaKonferencji</w:t>
      </w:r>
      <w:proofErr w:type="spellEnd"/>
      <w:r w:rsidR="00250754" w:rsidRPr="00250754">
        <w:t xml:space="preserve"> I </w:t>
      </w:r>
      <w:proofErr w:type="spellStart"/>
      <w:r w:rsidR="00250754" w:rsidRPr="00250754">
        <w:t>ID_Zamó</w:t>
      </w:r>
      <w:r w:rsidR="00250754">
        <w:t>wie</w:t>
      </w:r>
      <w:r w:rsidR="00250754" w:rsidRPr="00250754">
        <w:t>nia</w:t>
      </w:r>
      <w:proofErr w:type="spellEnd"/>
      <w:r w:rsidR="00250754">
        <w:t xml:space="preserve"> oraz </w:t>
      </w:r>
      <w:proofErr w:type="spellStart"/>
      <w:r w:rsidR="00250754">
        <w:t>liczbe</w:t>
      </w:r>
      <w:proofErr w:type="spellEnd"/>
      <w:r w:rsidR="00250754">
        <w:t xml:space="preserve"> zarezerwowanych miejsc</w:t>
      </w:r>
    </w:p>
    <w:p w:rsidR="002B446E" w:rsidRDefault="002B446E" w:rsidP="002B446E">
      <w:pPr>
        <w:ind w:left="360"/>
        <w:rPr>
          <w:u w:val="single"/>
        </w:rPr>
      </w:pPr>
      <w:proofErr w:type="spellStart"/>
      <w:r>
        <w:rPr>
          <w:u w:val="single"/>
        </w:rPr>
        <w:t>ZamówienieWarsztatu</w:t>
      </w:r>
      <w:proofErr w:type="spellEnd"/>
      <w:r w:rsidRPr="002B446E">
        <w:t xml:space="preserve"> -</w:t>
      </w:r>
      <w:r>
        <w:rPr>
          <w:u w:val="single"/>
        </w:rPr>
        <w:t xml:space="preserve">  </w:t>
      </w:r>
      <w:r w:rsidR="00250754" w:rsidRPr="00250754">
        <w:t>tabela łącząca zamówienie szczegółowe z</w:t>
      </w:r>
      <w:r w:rsidR="00250754">
        <w:t xml:space="preserve"> zamówionymi warsztatami</w:t>
      </w:r>
    </w:p>
    <w:p w:rsidR="002B446E" w:rsidRDefault="002B446E" w:rsidP="002B446E">
      <w:pPr>
        <w:ind w:left="360"/>
      </w:pPr>
      <w:proofErr w:type="spellStart"/>
      <w:r>
        <w:rPr>
          <w:u w:val="single"/>
        </w:rPr>
        <w:t>UczestnikKonferencji</w:t>
      </w:r>
      <w:proofErr w:type="spellEnd"/>
      <w:r>
        <w:rPr>
          <w:u w:val="single"/>
        </w:rPr>
        <w:t xml:space="preserve"> </w:t>
      </w:r>
      <w:r>
        <w:t>– tabela łącznikowa, przechowuje klucze obce Osoby i Zamówienia Szczegółowego</w:t>
      </w:r>
    </w:p>
    <w:p w:rsidR="007441AC" w:rsidRPr="00C4462C" w:rsidRDefault="002B446E" w:rsidP="00C4462C">
      <w:pPr>
        <w:ind w:left="360"/>
        <w:rPr>
          <w:rStyle w:val="Wyrnienieintensywne"/>
          <w:b w:val="0"/>
          <w:bCs w:val="0"/>
          <w:i w:val="0"/>
          <w:iCs w:val="0"/>
          <w:color w:val="auto"/>
        </w:rPr>
      </w:pPr>
      <w:proofErr w:type="spellStart"/>
      <w:r>
        <w:rPr>
          <w:u w:val="single"/>
        </w:rPr>
        <w:t>UczestnikWarsztatu</w:t>
      </w:r>
      <w:proofErr w:type="spellEnd"/>
      <w:r>
        <w:rPr>
          <w:u w:val="single"/>
        </w:rPr>
        <w:t xml:space="preserve"> </w:t>
      </w:r>
      <w:r>
        <w:t>–</w:t>
      </w:r>
      <w:r w:rsidRPr="002B446E">
        <w:t xml:space="preserve"> </w:t>
      </w:r>
      <w:r>
        <w:t>tabela łącznikowa, przechowuje klucze obce Uczestnika Konferencji i Zamówienia Warsztatu</w:t>
      </w: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 xml:space="preserve">Procedury i </w:t>
      </w:r>
      <w:proofErr w:type="spellStart"/>
      <w:r w:rsidRPr="0083590F">
        <w:rPr>
          <w:rStyle w:val="Wyrnienieintensywne"/>
        </w:rPr>
        <w:t>triggery</w:t>
      </w:r>
      <w:proofErr w:type="spellEnd"/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nowy_adres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Adres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NVARCHAR(45),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KodPocztowy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Miasto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NVARCHAR(25) 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Kraj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NVARCHAR(25)</w:t>
      </w:r>
    </w:p>
    <w:p w:rsidR="006665BD" w:rsidRDefault="006665BD" w:rsidP="006665BD">
      <w:r>
        <w:t xml:space="preserve">Procedura dodaje nowy wpis w tabeli </w:t>
      </w:r>
      <w:proofErr w:type="spellStart"/>
      <w:r>
        <w:t>Dane</w:t>
      </w:r>
      <w:r>
        <w:t>A</w:t>
      </w:r>
      <w:r>
        <w:t>dresowe</w:t>
      </w:r>
      <w:proofErr w:type="spellEnd"/>
      <w:r>
        <w:t>, jest wykorzystywana przez procedury</w:t>
      </w:r>
    </w:p>
    <w:p w:rsidR="006665BD" w:rsidRPr="006665BD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 xml:space="preserve">dodające </w:t>
      </w:r>
      <w:r>
        <w:t>firmy i klientów prywatnych</w:t>
      </w:r>
      <w:r>
        <w:t>.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dodaj_klienta_osoba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Imie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Nazwisko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NrAlbumu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NVARCHAR(6),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Telefon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NVARCHAR(25), </w:t>
      </w:r>
      <w:r w:rsidRPr="00C4462C">
        <w:rPr>
          <w:rStyle w:val="Wyrnienieintensywne"/>
          <w:b w:val="0"/>
          <w:i w:val="0"/>
          <w:color w:val="auto"/>
          <w:lang w:val="en-US"/>
        </w:rPr>
        <w:t>@E</w:t>
      </w:r>
      <w:r>
        <w:rPr>
          <w:rStyle w:val="Wyrnienieintensywne"/>
          <w:b w:val="0"/>
          <w:i w:val="0"/>
          <w:color w:val="auto"/>
          <w:lang w:val="en-US"/>
        </w:rPr>
        <w:t>mail NVARCHAR(45),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Adres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NVARCHAR(60),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Miasto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NVARCHAR(15),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KodPocztowy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NVARCHAR(10),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Kraj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NVARCHAR(15)</w:t>
      </w:r>
    </w:p>
    <w:p w:rsidR="006665BD" w:rsidRDefault="006665BD" w:rsidP="006665BD">
      <w:r>
        <w:lastRenderedPageBreak/>
        <w:t>Procedura dodająca do bazy danych nową osobę, przy wykupowaniu przez nią wycieczki. Dodawane</w:t>
      </w:r>
    </w:p>
    <w:p w:rsidR="006665BD" w:rsidRDefault="006665BD" w:rsidP="006665BD">
      <w:r>
        <w:t xml:space="preserve">są odpowiednie wpisy w tabelach: Osoby, Klienci, </w:t>
      </w:r>
      <w:proofErr w:type="spellStart"/>
      <w:r>
        <w:t>DaneTeleadresowe</w:t>
      </w:r>
      <w:proofErr w:type="spellEnd"/>
      <w:r>
        <w:t>. Jeśli którakolwiek z tych tabel</w:t>
      </w:r>
    </w:p>
    <w:p w:rsidR="006665BD" w:rsidRDefault="006665BD" w:rsidP="006665BD">
      <w:r>
        <w:t>nie będzie mogła zostać zmieniona (np. z powodu błędnych danych), żadna akcja nie zostanie</w:t>
      </w:r>
    </w:p>
    <w:p w:rsidR="006665BD" w:rsidRDefault="006665BD" w:rsidP="006665BD">
      <w:r>
        <w:t>wykonana.</w:t>
      </w:r>
    </w:p>
    <w:p w:rsidR="006665BD" w:rsidRDefault="006665BD" w:rsidP="006665BD">
      <w:r>
        <w:t>Uwaga: jeśli dane osoby są już w bazie danych (była wcześniej uczestnikiem wycieczki), nie należy</w:t>
      </w:r>
    </w:p>
    <w:p w:rsidR="006665BD" w:rsidRDefault="006665BD" w:rsidP="006665BD">
      <w:r>
        <w:t>używać tej procedury. Jeśli chcemy dodać osobę, która nie jest klientem, należy użyć procedury</w:t>
      </w:r>
    </w:p>
    <w:p w:rsidR="006665BD" w:rsidRPr="006665BD" w:rsidRDefault="006665BD" w:rsidP="00C4462C">
      <w:pPr>
        <w:rPr>
          <w:rStyle w:val="Wyrnienieintensywne"/>
          <w:b w:val="0"/>
          <w:i w:val="0"/>
          <w:color w:val="auto"/>
        </w:rPr>
      </w:pPr>
    </w:p>
    <w:p w:rsid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dodaj_osobe_jako_klienta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ID_Osoby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</w:t>
      </w:r>
    </w:p>
    <w:p w:rsidR="006665BD" w:rsidRDefault="006665BD" w:rsidP="006665BD">
      <w:r>
        <w:t>Procedura dodająca osobę niebędącą klientem do bazy klientów. Zwraca błąd, jeśli osoba o danym</w:t>
      </w:r>
    </w:p>
    <w:p w:rsidR="006665BD" w:rsidRDefault="006665BD" w:rsidP="006665BD">
      <w:r>
        <w:t>identyfikatorze jest już klientem. W przypadku nowego klienta zamiennie można używać procedury</w:t>
      </w:r>
    </w:p>
    <w:p w:rsidR="006665BD" w:rsidRDefault="006665BD" w:rsidP="006665BD">
      <w:proofErr w:type="spellStart"/>
      <w:r>
        <w:t>dodaj_osobe_kli</w:t>
      </w:r>
      <w:proofErr w:type="spellEnd"/>
      <w:r>
        <w:t xml:space="preserve"> oraz kombinacji procedur </w:t>
      </w:r>
      <w:proofErr w:type="spellStart"/>
      <w:r>
        <w:t>dodaj_osobe</w:t>
      </w:r>
      <w:proofErr w:type="spellEnd"/>
      <w:r>
        <w:t xml:space="preserve"> i </w:t>
      </w:r>
      <w:proofErr w:type="spellStart"/>
      <w:r>
        <w:t>dodaj_osobe_jako_klienta</w:t>
      </w:r>
      <w:proofErr w:type="spellEnd"/>
      <w:r>
        <w:t>, jednakże jeśli</w:t>
      </w:r>
    </w:p>
    <w:p w:rsidR="006665BD" w:rsidRDefault="006665BD" w:rsidP="006665BD">
      <w:r>
        <w:t>osoba była już wcześniej zarejestrowana w bazie danych (ponieważ była uczestnikiem wycieczki)</w:t>
      </w:r>
    </w:p>
    <w:p w:rsidR="006665BD" w:rsidRDefault="006665BD" w:rsidP="006665BD">
      <w:r>
        <w:t>należy użyć powyższej procedury.</w:t>
      </w:r>
    </w:p>
    <w:p w:rsidR="006665BD" w:rsidRPr="00C4462C" w:rsidRDefault="006665BD" w:rsidP="00C4462C">
      <w:pPr>
        <w:rPr>
          <w:rStyle w:val="Wyrnienieintensywne"/>
          <w:i w:val="0"/>
          <w:color w:val="auto"/>
        </w:rPr>
      </w:pP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dodaj_klienta_firma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@NIP INT,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NazwaFirmy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</w:t>
      </w:r>
      <w:proofErr w:type="spellStart"/>
      <w:r w:rsidRPr="00C4462C">
        <w:rPr>
          <w:rStyle w:val="Wyrnienieintensywne"/>
          <w:b w:val="0"/>
          <w:i w:val="0"/>
          <w:color w:val="auto"/>
        </w:rPr>
        <w:t>nvarchar</w:t>
      </w:r>
      <w:proofErr w:type="spellEnd"/>
      <w:r w:rsidRPr="00C4462C">
        <w:rPr>
          <w:rStyle w:val="Wyrnienieintensywne"/>
          <w:b w:val="0"/>
          <w:i w:val="0"/>
          <w:color w:val="auto"/>
        </w:rPr>
        <w:t>(45), @Telefon NVARCHAR(25), @Fax NVARCHAR(24) , @Email NVARCHAR(45), @Adres NVARCHAR(60), @Miasto NVARCHAR(15),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KodPocztowy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NVARCHAR(10), @Kraj NVARCHAR(15)</w:t>
      </w:r>
    </w:p>
    <w:p w:rsidR="006665BD" w:rsidRDefault="006665BD" w:rsidP="006665BD">
      <w:r>
        <w:t>Procedura pozwala dodać nową firmę - klienta. Dodaje ona odpowiednie wpisy w tabelach</w:t>
      </w:r>
    </w:p>
    <w:p w:rsidR="006665BD" w:rsidRDefault="006665BD" w:rsidP="006665BD">
      <w:proofErr w:type="spellStart"/>
      <w:r>
        <w:t>DaneTeleadresowe</w:t>
      </w:r>
      <w:proofErr w:type="spellEnd"/>
      <w:r>
        <w:t>, Klienci, Firmy. Jeśli którakolwiek z tych tabel nie będzie mogła zostać zmieniona</w:t>
      </w:r>
    </w:p>
    <w:p w:rsidR="006665BD" w:rsidRDefault="006665BD" w:rsidP="006665BD">
      <w:r>
        <w:t>(np. z powodu błędnych danych), żadna akcja nie zostanie wykonana.</w:t>
      </w:r>
    </w:p>
    <w:p w:rsidR="006665BD" w:rsidRPr="00C4462C" w:rsidRDefault="006665BD" w:rsidP="00C4462C">
      <w:pPr>
        <w:rPr>
          <w:rStyle w:val="Wyrnienieintensywne"/>
          <w:b w:val="0"/>
          <w:i w:val="0"/>
          <w:color w:val="auto"/>
        </w:rPr>
      </w:pP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dodaj_osobe</w:t>
      </w:r>
      <w:proofErr w:type="spellEnd"/>
      <w:r w:rsidRPr="00C4462C">
        <w:rPr>
          <w:rStyle w:val="Wyrnienieintensywne"/>
          <w:i w:val="0"/>
          <w:color w:val="auto"/>
        </w:rPr>
        <w:t xml:space="preserve"> </w:t>
      </w:r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Imie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NVARCHAR(20), @Nazwisko NVARCHAR(20),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NrAlbumu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NVARCHAR(6), @Telefon NVARCHAR(25) , </w:t>
      </w:r>
      <w:r>
        <w:rPr>
          <w:rStyle w:val="Wyrnienieintensywne"/>
          <w:b w:val="0"/>
          <w:i w:val="0"/>
          <w:color w:val="auto"/>
        </w:rPr>
        <w:t>@Email NVARCHAR(45)</w:t>
      </w:r>
    </w:p>
    <w:p w:rsidR="006665BD" w:rsidRDefault="006665BD" w:rsidP="006665BD">
      <w:r>
        <w:t>Procedura dodająca do bazy danych nową osobę, gdy nie jest ona klientem (jest tylko uczestnikiem</w:t>
      </w:r>
    </w:p>
    <w:p w:rsidR="006665BD" w:rsidRDefault="006665BD" w:rsidP="006665BD">
      <w:r>
        <w:t xml:space="preserve">wycieczki). Dodawane są odpowiednie wpisy w tabelach: Osoby, Klienci, </w:t>
      </w:r>
      <w:proofErr w:type="spellStart"/>
      <w:r>
        <w:t>DaneTeleadresowe</w:t>
      </w:r>
      <w:proofErr w:type="spellEnd"/>
      <w:r>
        <w:t>. Jeśli</w:t>
      </w:r>
    </w:p>
    <w:p w:rsidR="006665BD" w:rsidRDefault="006665BD" w:rsidP="006665BD">
      <w:r>
        <w:t>którakolwiek z tych tabel nie będzie mogła zostać zmieniona (np. z powodu błędnych danych), żadna</w:t>
      </w:r>
    </w:p>
    <w:p w:rsidR="006665BD" w:rsidRDefault="006665BD" w:rsidP="006665BD">
      <w:r>
        <w:lastRenderedPageBreak/>
        <w:t>akcja nie zostanie wykonana.</w:t>
      </w:r>
    </w:p>
    <w:p w:rsidR="006665BD" w:rsidRPr="00C4462C" w:rsidRDefault="006665BD" w:rsidP="00C4462C">
      <w:pPr>
        <w:rPr>
          <w:rStyle w:val="Wyrnienieintensywne"/>
          <w:b w:val="0"/>
          <w:i w:val="0"/>
          <w:color w:val="auto"/>
        </w:rPr>
      </w:pP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dodaj_pracownika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@NIP INT, 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ID_Osoby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dodaj_konferencje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ID_TematuKonferencji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DataRozpoczecia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DATE,</w:t>
      </w:r>
      <w:r>
        <w:rPr>
          <w:rStyle w:val="Wyrnienieintensywne"/>
          <w:b w:val="0"/>
          <w:i w:val="0"/>
          <w:color w:val="auto"/>
          <w:lang w:val="en-US"/>
        </w:rPr>
        <w:t xml:space="preserve">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DataZakonczenia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CenaKonferencji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MONEY,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StatusKonferencji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SMALLINT</w:t>
      </w:r>
    </w:p>
    <w:p w:rsidR="006665BD" w:rsidRPr="006665BD" w:rsidRDefault="006665BD" w:rsidP="00C4462C">
      <w:pPr>
        <w:rPr>
          <w:rStyle w:val="Wyrnienieintensywne"/>
          <w:b w:val="0"/>
          <w:bCs w:val="0"/>
          <w:i w:val="0"/>
          <w:iCs w:val="0"/>
          <w:color w:val="auto"/>
        </w:rPr>
      </w:pPr>
      <w:r>
        <w:t xml:space="preserve">Procedura dodająca </w:t>
      </w:r>
      <w:r>
        <w:t>konferencję</w:t>
      </w:r>
      <w:r>
        <w:t xml:space="preserve"> o podanych </w:t>
      </w:r>
      <w:proofErr w:type="spellStart"/>
      <w:r>
        <w:t>paramatrach</w:t>
      </w:r>
      <w:proofErr w:type="spellEnd"/>
      <w:r>
        <w:t xml:space="preserve"> do bazy danych. </w:t>
      </w:r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dodaj_temat_konferencji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@Opis TEXT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dodaj_warsztat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ID_TematuWarsztatu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ID_DniaKonferencji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CenaWarsztatu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MONEY,</w:t>
      </w:r>
      <w:r>
        <w:rPr>
          <w:rStyle w:val="Wyrnienieintensywne"/>
          <w:b w:val="0"/>
          <w:i w:val="0"/>
          <w:color w:val="auto"/>
          <w:lang w:val="en-US"/>
        </w:rPr>
        <w:t xml:space="preserve">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LimitMiejscWarsztat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SMALLINT,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GodzRozpoczecia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TIME,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GodzinaZakonczenia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TIME</w:t>
      </w:r>
    </w:p>
    <w:p w:rsidR="006665BD" w:rsidRDefault="006665BD" w:rsidP="006665BD">
      <w:r>
        <w:t>Procedura pozwala na połączenie istniejącego rodzaju wycieczki z rodzajem atrakcji. Połączenie to</w:t>
      </w:r>
    </w:p>
    <w:p w:rsidR="006665BD" w:rsidRDefault="006665BD" w:rsidP="006665BD">
      <w:r>
        <w:t>oznacza, że uczestnik biorący udział w danym rodzaju wycieczki może dodatkowo zapisać się na dany</w:t>
      </w:r>
    </w:p>
    <w:p w:rsidR="006665BD" w:rsidRDefault="006665BD" w:rsidP="006665BD">
      <w:r>
        <w:t xml:space="preserve">rodzaj atrakcji (jeśli w turnusie są jeszcze </w:t>
      </w:r>
      <w:proofErr w:type="spellStart"/>
      <w:r>
        <w:t>miesjca</w:t>
      </w:r>
      <w:proofErr w:type="spellEnd"/>
      <w:r>
        <w:t>).</w:t>
      </w:r>
    </w:p>
    <w:p w:rsidR="006665BD" w:rsidRPr="006665BD" w:rsidRDefault="006665BD" w:rsidP="00C4462C">
      <w:pPr>
        <w:rPr>
          <w:rStyle w:val="Wyrnienieintensywne"/>
          <w:b w:val="0"/>
          <w:i w:val="0"/>
          <w:color w:val="auto"/>
        </w:rPr>
      </w:pPr>
    </w:p>
    <w:p w:rsidR="00C4462C" w:rsidRPr="006665BD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6665BD">
        <w:rPr>
          <w:rStyle w:val="Wyrnienieintensywne"/>
          <w:i w:val="0"/>
          <w:color w:val="auto"/>
        </w:rPr>
        <w:t>dodaj_temat_warsztatu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@Opis TEXT</w:t>
      </w: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dodaj_dzien_konferencji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DzienKo</w:t>
      </w:r>
      <w:r>
        <w:rPr>
          <w:rStyle w:val="Wyrnienieintensywne"/>
          <w:b w:val="0"/>
          <w:i w:val="0"/>
          <w:color w:val="auto"/>
          <w:lang w:val="en-US"/>
        </w:rPr>
        <w:t>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LimitMiejscKonferencja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SMALLINT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dodaj_zamowienie</w:t>
      </w:r>
      <w:proofErr w:type="spellEnd"/>
    </w:p>
    <w:p w:rsidR="00C4462C" w:rsidRP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ID_Klienta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DataZlozeniaZamowienia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StatusRejestracji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NVARCHAR(10),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StatusRezerwacji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BIT,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DoZapltay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MONEY,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Zaplacono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MONEY, 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TerminPlatnosci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DATE,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StatusPlatnosci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NVARCHAR(10)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dodaj_zamowienie_szcz</w:t>
      </w:r>
      <w:proofErr w:type="spellEnd"/>
    </w:p>
    <w:p w:rsidR="00C4462C" w:rsidRPr="006665BD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6665BD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ID_Zamowienia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ID_DniaKonferencji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LiczbaMiejscKonferencja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SMALLINT</w:t>
      </w:r>
    </w:p>
    <w:p w:rsidR="00C4462C" w:rsidRPr="00C4462C" w:rsidRDefault="00C4462C" w:rsidP="00C4462C">
      <w:pPr>
        <w:rPr>
          <w:rStyle w:val="Wyrnienieintensywne"/>
          <w:i w:val="0"/>
          <w:color w:val="auto"/>
          <w:lang w:val="en-US"/>
        </w:rPr>
      </w:pPr>
      <w:proofErr w:type="spellStart"/>
      <w:r w:rsidRPr="00C4462C">
        <w:rPr>
          <w:rStyle w:val="Wyrnienieintensywne"/>
          <w:i w:val="0"/>
          <w:color w:val="auto"/>
          <w:lang w:val="en-US"/>
        </w:rPr>
        <w:t>dodaj_zamowienie_warsztatu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 w:rsidRPr="006665BD">
        <w:rPr>
          <w:rStyle w:val="Wyrnienieintensywne"/>
          <w:b w:val="0"/>
          <w:i w:val="0"/>
          <w:color w:val="auto"/>
          <w:lang w:val="en-US"/>
        </w:rPr>
        <w:lastRenderedPageBreak/>
        <w:t>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ID_ZamSzczegolowego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INT, 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ID_Warsztatu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INT,  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LiczbaMiejscWarsztat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SMALLINT, @</w:t>
      </w:r>
      <w:proofErr w:type="spellStart"/>
      <w:r w:rsidRPr="006665BD">
        <w:rPr>
          <w:rStyle w:val="Wyrnienieintensywne"/>
          <w:b w:val="0"/>
          <w:i w:val="0"/>
          <w:color w:val="auto"/>
          <w:lang w:val="en-US"/>
        </w:rPr>
        <w:t>StatusRezerwacji</w:t>
      </w:r>
      <w:proofErr w:type="spellEnd"/>
      <w:r w:rsidRPr="006665BD">
        <w:rPr>
          <w:rStyle w:val="Wyrnienieintensywne"/>
          <w:b w:val="0"/>
          <w:i w:val="0"/>
          <w:color w:val="auto"/>
          <w:lang w:val="en-US"/>
        </w:rPr>
        <w:t xml:space="preserve"> BIT</w:t>
      </w:r>
    </w:p>
    <w:p w:rsidR="006665BD" w:rsidRPr="006665BD" w:rsidRDefault="006665BD" w:rsidP="00C4462C">
      <w:pPr>
        <w:rPr>
          <w:rStyle w:val="Wyrnienieintensywne"/>
          <w:b w:val="0"/>
          <w:i w:val="0"/>
          <w:color w:val="auto"/>
          <w:lang w:val="en-US"/>
        </w:rPr>
      </w:pPr>
    </w:p>
    <w:p w:rsid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dodaj_uczestnika_konferencji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</w:rPr>
      </w:pP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ID_Osoby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INT,</w:t>
      </w:r>
      <w:r>
        <w:rPr>
          <w:rStyle w:val="Wyrnienieintensywne"/>
          <w:i w:val="0"/>
          <w:color w:val="auto"/>
        </w:rPr>
        <w:t xml:space="preserve"> </w:t>
      </w:r>
      <w:r w:rsidRPr="00C4462C">
        <w:rPr>
          <w:rStyle w:val="Wyrnienieintensywne"/>
          <w:b w:val="0"/>
          <w:i w:val="0"/>
          <w:color w:val="auto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</w:rPr>
        <w:t>ID_ZamowieniaSzczegolowego</w:t>
      </w:r>
      <w:proofErr w:type="spellEnd"/>
      <w:r w:rsidRPr="00C4462C">
        <w:rPr>
          <w:rStyle w:val="Wyrnienieintensywne"/>
          <w:b w:val="0"/>
          <w:i w:val="0"/>
          <w:color w:val="auto"/>
        </w:rPr>
        <w:t xml:space="preserve"> INT</w:t>
      </w:r>
    </w:p>
    <w:p w:rsidR="006665BD" w:rsidRDefault="006665BD" w:rsidP="006665BD">
      <w:r>
        <w:t>Procedura pozwala na zapisanie osoby na wycieczkę, która jest zamawiana (rezerwowana). Nie</w:t>
      </w:r>
    </w:p>
    <w:p w:rsidR="006665BD" w:rsidRDefault="006665BD" w:rsidP="006665BD">
      <w:r>
        <w:t>można zapisać na wycieczkę więcej osób, niż jest zarezerwowanych miejsc w odpowiednim</w:t>
      </w:r>
    </w:p>
    <w:p w:rsidR="006665BD" w:rsidRDefault="006665BD" w:rsidP="006665BD">
      <w:r>
        <w:t>zamówieniu.</w:t>
      </w:r>
    </w:p>
    <w:p w:rsidR="006665BD" w:rsidRPr="00C4462C" w:rsidRDefault="006665BD" w:rsidP="00C4462C">
      <w:pPr>
        <w:rPr>
          <w:rStyle w:val="Wyrnienieintensywne"/>
          <w:i w:val="0"/>
          <w:color w:val="auto"/>
        </w:rPr>
      </w:pPr>
    </w:p>
    <w:p w:rsidR="00C4462C" w:rsidRPr="00C4462C" w:rsidRDefault="00C4462C" w:rsidP="00C4462C">
      <w:pPr>
        <w:rPr>
          <w:rStyle w:val="Wyrnienieintensywne"/>
          <w:i w:val="0"/>
          <w:color w:val="auto"/>
        </w:rPr>
      </w:pPr>
      <w:proofErr w:type="spellStart"/>
      <w:r w:rsidRPr="00C4462C">
        <w:rPr>
          <w:rStyle w:val="Wyrnienieintensywne"/>
          <w:i w:val="0"/>
          <w:color w:val="auto"/>
        </w:rPr>
        <w:t>dodaj_uczestnika_warsztatu</w:t>
      </w:r>
      <w:proofErr w:type="spellEnd"/>
    </w:p>
    <w:p w:rsidR="00C4462C" w:rsidRDefault="00C4462C" w:rsidP="00C4462C">
      <w:pPr>
        <w:rPr>
          <w:rStyle w:val="Wyrnienieintensywne"/>
          <w:b w:val="0"/>
          <w:i w:val="0"/>
          <w:color w:val="auto"/>
          <w:lang w:val="en-US"/>
        </w:rPr>
      </w:pPr>
      <w:r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>
        <w:rPr>
          <w:rStyle w:val="Wyrnienieintensywne"/>
          <w:b w:val="0"/>
          <w:i w:val="0"/>
          <w:color w:val="auto"/>
          <w:lang w:val="en-US"/>
        </w:rPr>
        <w:t>ID_UczestnikaKonferencji</w:t>
      </w:r>
      <w:proofErr w:type="spellEnd"/>
      <w:r>
        <w:rPr>
          <w:rStyle w:val="Wyrnienieintensywne"/>
          <w:b w:val="0"/>
          <w:i w:val="0"/>
          <w:color w:val="auto"/>
          <w:lang w:val="en-US"/>
        </w:rPr>
        <w:t xml:space="preserve"> INT, </w:t>
      </w:r>
      <w:r w:rsidRPr="00C4462C">
        <w:rPr>
          <w:rStyle w:val="Wyrnienieintensywne"/>
          <w:b w:val="0"/>
          <w:i w:val="0"/>
          <w:color w:val="auto"/>
          <w:lang w:val="en-US"/>
        </w:rPr>
        <w:t>@</w:t>
      </w:r>
      <w:proofErr w:type="spellStart"/>
      <w:r w:rsidRPr="00C4462C">
        <w:rPr>
          <w:rStyle w:val="Wyrnienieintensywne"/>
          <w:b w:val="0"/>
          <w:i w:val="0"/>
          <w:color w:val="auto"/>
          <w:lang w:val="en-US"/>
        </w:rPr>
        <w:t>ID_ZamowieniaWarsztatu</w:t>
      </w:r>
      <w:proofErr w:type="spellEnd"/>
      <w:r w:rsidRPr="00C4462C">
        <w:rPr>
          <w:rStyle w:val="Wyrnienieintensywne"/>
          <w:b w:val="0"/>
          <w:i w:val="0"/>
          <w:color w:val="auto"/>
          <w:lang w:val="en-US"/>
        </w:rPr>
        <w:t xml:space="preserve"> INT</w:t>
      </w:r>
    </w:p>
    <w:p w:rsidR="006665BD" w:rsidRDefault="006665BD" w:rsidP="006665BD">
      <w:r>
        <w:t>Procedura pozwala na zapisanie uczestnika wycieczki na dodatkową atrakcję. Oczywistym jest, że</w:t>
      </w:r>
    </w:p>
    <w:p w:rsidR="006665BD" w:rsidRDefault="006665BD" w:rsidP="006665BD">
      <w:r>
        <w:t>osoba o danym ID musi być uprzednio zapisana na wycieczkę, na której dana atrakcja jest dostępna.</w:t>
      </w:r>
    </w:p>
    <w:p w:rsidR="006665BD" w:rsidRDefault="006665BD" w:rsidP="006665BD">
      <w:r>
        <w:t>Należy też wziąć pod uwagę, że każda atrakcja ma górny limit miejsc, który nie może zostać</w:t>
      </w:r>
    </w:p>
    <w:p w:rsidR="006665BD" w:rsidRDefault="006665BD" w:rsidP="006665BD">
      <w:r>
        <w:t>przekroczony.</w:t>
      </w:r>
    </w:p>
    <w:p w:rsidR="006665BD" w:rsidRPr="00C4462C" w:rsidRDefault="006665BD" w:rsidP="00C4462C">
      <w:pPr>
        <w:rPr>
          <w:rStyle w:val="Wyrnienieintensywne"/>
          <w:b w:val="0"/>
          <w:i w:val="0"/>
          <w:color w:val="auto"/>
          <w:lang w:val="en-US"/>
        </w:rPr>
      </w:pPr>
    </w:p>
    <w:p w:rsidR="00C4462C" w:rsidRDefault="00C4462C" w:rsidP="00C4462C">
      <w:pPr>
        <w:rPr>
          <w:rStyle w:val="Wyrnienieintensywne"/>
        </w:rPr>
      </w:pPr>
    </w:p>
    <w:p w:rsidR="0083590F" w:rsidRP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Widoki</w:t>
      </w:r>
    </w:p>
    <w:p w:rsidR="0083590F" w:rsidRDefault="0083590F" w:rsidP="0083590F">
      <w:pPr>
        <w:pStyle w:val="Akapitzlist"/>
        <w:numPr>
          <w:ilvl w:val="0"/>
          <w:numId w:val="1"/>
        </w:numPr>
        <w:rPr>
          <w:rStyle w:val="Wyrnienieintensywne"/>
        </w:rPr>
      </w:pPr>
      <w:r w:rsidRPr="0083590F">
        <w:rPr>
          <w:rStyle w:val="Wyrnienieintensywne"/>
        </w:rPr>
        <w:t>Generator danych</w:t>
      </w:r>
    </w:p>
    <w:p w:rsidR="00250754" w:rsidRDefault="00250754" w:rsidP="00250754">
      <w:pPr>
        <w:ind w:left="360"/>
      </w:pPr>
      <w:r>
        <w:t xml:space="preserve">Generator danych jest programem napisanym w języku </w:t>
      </w:r>
      <w:proofErr w:type="spellStart"/>
      <w:r>
        <w:t>Python</w:t>
      </w:r>
      <w:proofErr w:type="spellEnd"/>
      <w:r>
        <w:t>. Dane są generowane na podstawie plików  :</w:t>
      </w:r>
    </w:p>
    <w:p w:rsidR="00250754" w:rsidRDefault="00250754" w:rsidP="00250754">
      <w:pPr>
        <w:ind w:left="360"/>
      </w:pPr>
      <w:r>
        <w:t>- im_z.txt, imiona_m.txt - imiona odpowiednio żeńskie i męskie</w:t>
      </w:r>
    </w:p>
    <w:p w:rsidR="00250754" w:rsidRDefault="00250754" w:rsidP="00250754">
      <w:pPr>
        <w:ind w:left="360"/>
      </w:pPr>
      <w:r>
        <w:t>- nazw.txt - nazwiska dla klientów i uczestników</w:t>
      </w:r>
    </w:p>
    <w:p w:rsidR="00250754" w:rsidRDefault="00250754" w:rsidP="00250754">
      <w:pPr>
        <w:ind w:left="360"/>
      </w:pPr>
      <w:r>
        <w:t>- firmy.txt - nazwy firm klientów</w:t>
      </w:r>
    </w:p>
    <w:p w:rsidR="00250754" w:rsidRDefault="00250754" w:rsidP="00250754">
      <w:pPr>
        <w:ind w:left="360"/>
      </w:pPr>
      <w:r>
        <w:t>- miasta.txt - nazwy miast i kody pocztowe</w:t>
      </w:r>
    </w:p>
    <w:p w:rsidR="00250754" w:rsidRDefault="00250754" w:rsidP="00250754">
      <w:pPr>
        <w:ind w:left="360"/>
      </w:pPr>
      <w:r>
        <w:t>- ulice.txt - nazwy ulic wraz z numerami</w:t>
      </w:r>
    </w:p>
    <w:p w:rsidR="00250754" w:rsidRDefault="00250754" w:rsidP="00250754">
      <w:pPr>
        <w:ind w:left="360"/>
      </w:pPr>
      <w:r>
        <w:t>- tematy_k.txt , tematy_w.txt – tematy warsztatów</w:t>
      </w:r>
    </w:p>
    <w:p w:rsidR="00250754" w:rsidRDefault="00250754" w:rsidP="00250754">
      <w:pPr>
        <w:ind w:left="360"/>
      </w:pPr>
      <w:r>
        <w:t xml:space="preserve">Na podstawie tych plików i parametrów wejściowych programu zostaje wygenerowany plik </w:t>
      </w:r>
      <w:proofErr w:type="spellStart"/>
      <w:r>
        <w:t>sql</w:t>
      </w:r>
      <w:proofErr w:type="spellEnd"/>
      <w:r>
        <w:t xml:space="preserve"> z </w:t>
      </w:r>
      <w:proofErr w:type="spellStart"/>
      <w:r>
        <w:t>wywołaniami</w:t>
      </w:r>
      <w:proofErr w:type="spellEnd"/>
      <w:r>
        <w:t xml:space="preserve"> odpowiednich procedur uzupełniających poszczególne tabele. </w:t>
      </w:r>
    </w:p>
    <w:p w:rsidR="0083590F" w:rsidRDefault="0083590F" w:rsidP="0083590F">
      <w:bookmarkStart w:id="0" w:name="_GoBack"/>
      <w:bookmarkEnd w:id="0"/>
    </w:p>
    <w:sectPr w:rsidR="00835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cs="Tahoma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2340" w:hanging="360"/>
      </w:pPr>
      <w:rPr>
        <w:rFonts w:ascii="Symbol" w:hAnsi="Symbol" w:cs="Symbol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11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</w:lvl>
  </w:abstractNum>
  <w:abstractNum w:abstractNumId="9">
    <w:nsid w:val="02DD060E"/>
    <w:multiLevelType w:val="hybridMultilevel"/>
    <w:tmpl w:val="CF5A5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06BAB"/>
    <w:multiLevelType w:val="hybridMultilevel"/>
    <w:tmpl w:val="F73C7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0F"/>
    <w:rsid w:val="00250754"/>
    <w:rsid w:val="002B446E"/>
    <w:rsid w:val="00596CD3"/>
    <w:rsid w:val="006665BD"/>
    <w:rsid w:val="007441AC"/>
    <w:rsid w:val="0083590F"/>
    <w:rsid w:val="00C4462C"/>
    <w:rsid w:val="00DD3132"/>
    <w:rsid w:val="00E80CBE"/>
    <w:rsid w:val="00F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9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3590F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590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446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59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3590F"/>
    <w:rPr>
      <w:b/>
      <w:bCs/>
      <w:i/>
      <w:i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590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44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1697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2014-01-13T18:01:00Z</dcterms:created>
  <dcterms:modified xsi:type="dcterms:W3CDTF">2014-01-13T19:57:00Z</dcterms:modified>
</cp:coreProperties>
</file>